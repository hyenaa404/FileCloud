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6D0BF" w14:textId="77777777" w:rsidR="00AA67AC" w:rsidRPr="00AA67AC" w:rsidRDefault="00AA67AC" w:rsidP="00AA67AC">
      <w:r w:rsidRPr="00AA67AC">
        <w:rPr>
          <w:b/>
          <w:bCs/>
        </w:rPr>
        <w:t>II. READING</w:t>
      </w:r>
    </w:p>
    <w:p w14:paraId="5422EC74" w14:textId="77777777" w:rsidR="00AA67AC" w:rsidRPr="00AA67AC" w:rsidRDefault="00AA67AC" w:rsidP="00AA67AC">
      <w:r w:rsidRPr="00AA67AC">
        <w:rPr>
          <w:b/>
          <w:bCs/>
        </w:rPr>
        <w:t>TASK 1. Read the passage. Circle the best answer A, B, or C to each of the questions.</w:t>
      </w:r>
    </w:p>
    <w:p w14:paraId="5AD5F967" w14:textId="77777777" w:rsidR="00AA67AC" w:rsidRPr="00AA67AC" w:rsidRDefault="00AA67AC" w:rsidP="00AA67AC">
      <w:r w:rsidRPr="00AA67AC">
        <w:t>Nowadays, Vietnamese shopaholics are in favour of purchasing products from e-commerce floors due to their significant benefits. To begin with, users can easily find a wide range of products, including electronic devices, clothes, food and drink, etc. on these shopping platforms; therefore, they are really paradises for those who are addicted to shopping. They can spend a whale of time looking for products, comparing their prices among multiple online stores and reading customers’ reviews to make a final decision on what they will buy. Furthermore, cheaper prices are a big advantage of buying online products. On special occasions these online markets supply compulsive shoppers heaps of promo codes, helping them enjoy the feeling of obtaining items at reduced prices. Another outstanding feature of e-commerce websites attracting new buyers every day is its convenience. With a few mouse clicks at home, customers can own everything available on e-commerce websites. They neither hastily browse through the products nor waste their time bargaining like in the outside stores. This new way of shopping clearly satisfies frequent shoppers’ demand.                 </w:t>
      </w:r>
    </w:p>
    <w:p w14:paraId="5DCDC766" w14:textId="77777777" w:rsidR="00AA67AC" w:rsidRPr="00AA67AC" w:rsidRDefault="00AA67AC" w:rsidP="00AA67AC">
      <w:r w:rsidRPr="00AA67AC">
        <w:t>1. What is the passage mainly about?</w:t>
      </w:r>
    </w:p>
    <w:p w14:paraId="3A676BDF" w14:textId="77777777" w:rsidR="00AA67AC" w:rsidRPr="00AA67AC" w:rsidRDefault="00AA67AC" w:rsidP="00AA67AC">
      <w:r w:rsidRPr="00AA67AC">
        <w:t>          A. How Vietnamese people spend their time on purchasing online</w:t>
      </w:r>
    </w:p>
    <w:p w14:paraId="2CA21F5B" w14:textId="77777777" w:rsidR="00AA67AC" w:rsidRPr="00AA67AC" w:rsidRDefault="00AA67AC" w:rsidP="00AA67AC">
      <w:r w:rsidRPr="00AA67AC">
        <w:t>          B. Why purchasing on e-commerce websites is popular in Viet Nam</w:t>
      </w:r>
    </w:p>
    <w:p w14:paraId="6299BBA0" w14:textId="77777777" w:rsidR="00AA67AC" w:rsidRPr="00AA67AC" w:rsidRDefault="00AA67AC" w:rsidP="00AA67AC">
      <w:r w:rsidRPr="00AA67AC">
        <w:t>          C. What Vietnamese young shoppers do on e-commerce floors</w:t>
      </w:r>
    </w:p>
    <w:p w14:paraId="3EBFD399" w14:textId="77777777" w:rsidR="00AA67AC" w:rsidRPr="00AA67AC" w:rsidRDefault="00AA67AC" w:rsidP="00AA67AC">
      <w:r w:rsidRPr="00AA67AC">
        <w:t>2. What does the word They in line 6 mean?</w:t>
      </w:r>
    </w:p>
    <w:p w14:paraId="602572B1" w14:textId="77777777" w:rsidR="00AA67AC" w:rsidRPr="00AA67AC" w:rsidRDefault="00AA67AC" w:rsidP="00AA67AC">
      <w:r w:rsidRPr="00AA67AC">
        <w:t>          A. Shopaholics</w:t>
      </w:r>
    </w:p>
    <w:p w14:paraId="17ADCF8A" w14:textId="77777777" w:rsidR="00AA67AC" w:rsidRPr="00AA67AC" w:rsidRDefault="00AA67AC" w:rsidP="00AA67AC">
      <w:r w:rsidRPr="00AA67AC">
        <w:t>          B. Paradises</w:t>
      </w:r>
    </w:p>
    <w:p w14:paraId="01FF8F71" w14:textId="77777777" w:rsidR="00AA67AC" w:rsidRPr="00AA67AC" w:rsidRDefault="00AA67AC" w:rsidP="00AA67AC">
      <w:r w:rsidRPr="00AA67AC">
        <w:t>          C. Products</w:t>
      </w:r>
    </w:p>
    <w:p w14:paraId="442E9F44" w14:textId="77777777" w:rsidR="00AA67AC" w:rsidRPr="00AA67AC" w:rsidRDefault="00AA67AC" w:rsidP="00AA67AC">
      <w:r w:rsidRPr="00AA67AC">
        <w:t>3. According to the passage, what is NOT the shopping practice of Vietnamese online shoppers?</w:t>
      </w:r>
    </w:p>
    <w:p w14:paraId="4BA0DCE8" w14:textId="77777777" w:rsidR="00AA67AC" w:rsidRPr="00AA67AC" w:rsidRDefault="00AA67AC" w:rsidP="00AA67AC">
      <w:r w:rsidRPr="00AA67AC">
        <w:t>          A. Looking for products</w:t>
      </w:r>
    </w:p>
    <w:p w14:paraId="75477BA8" w14:textId="77777777" w:rsidR="00AA67AC" w:rsidRPr="00AA67AC" w:rsidRDefault="00AA67AC" w:rsidP="00AA67AC">
      <w:r w:rsidRPr="00AA67AC">
        <w:t>          B. Bargaining over the prices of products</w:t>
      </w:r>
    </w:p>
    <w:p w14:paraId="525FD1E5" w14:textId="77777777" w:rsidR="00AA67AC" w:rsidRPr="00AA67AC" w:rsidRDefault="00AA67AC" w:rsidP="00AA67AC">
      <w:r w:rsidRPr="00AA67AC">
        <w:t>          C. Consulting product reviews</w:t>
      </w:r>
    </w:p>
    <w:p w14:paraId="41040D64" w14:textId="77777777" w:rsidR="00AA67AC" w:rsidRPr="00AA67AC" w:rsidRDefault="00AA67AC" w:rsidP="00AA67AC">
      <w:r w:rsidRPr="00AA67AC">
        <w:t>4. Why do compulsive shoppers prefer promo codes?</w:t>
      </w:r>
    </w:p>
    <w:p w14:paraId="53828EF1" w14:textId="77777777" w:rsidR="00AA67AC" w:rsidRPr="00AA67AC" w:rsidRDefault="00AA67AC" w:rsidP="00AA67AC">
      <w:r w:rsidRPr="00AA67AC">
        <w:t>          A. Because they can use them to buy good bargains.</w:t>
      </w:r>
    </w:p>
    <w:p w14:paraId="52B296AE" w14:textId="77777777" w:rsidR="00AA67AC" w:rsidRPr="00AA67AC" w:rsidRDefault="00AA67AC" w:rsidP="00AA67AC">
      <w:r w:rsidRPr="00AA67AC">
        <w:t>          B. Because they can enjoy shopping whenever they want.</w:t>
      </w:r>
    </w:p>
    <w:p w14:paraId="284B76F7" w14:textId="77777777" w:rsidR="00AA67AC" w:rsidRPr="00AA67AC" w:rsidRDefault="00AA67AC" w:rsidP="00AA67AC">
      <w:r w:rsidRPr="00AA67AC">
        <w:lastRenderedPageBreak/>
        <w:t>          C. Because they can buy brand-name items free of charge with them.</w:t>
      </w:r>
    </w:p>
    <w:p w14:paraId="721FAED4" w14:textId="77777777" w:rsidR="00AA67AC" w:rsidRPr="00AA67AC" w:rsidRDefault="00AA67AC" w:rsidP="00AA67AC">
      <w:r w:rsidRPr="00AA67AC">
        <w:t>5. How convenient is online shopping?</w:t>
      </w:r>
    </w:p>
    <w:p w14:paraId="4482F7B2" w14:textId="77777777" w:rsidR="00AA67AC" w:rsidRPr="00AA67AC" w:rsidRDefault="00AA67AC" w:rsidP="00AA67AC">
      <w:r w:rsidRPr="00AA67AC">
        <w:t>          A. Customers have to browse hurriedly through the products.</w:t>
      </w:r>
    </w:p>
    <w:p w14:paraId="6F654B17" w14:textId="77777777" w:rsidR="00AA67AC" w:rsidRPr="00AA67AC" w:rsidRDefault="00AA67AC" w:rsidP="00AA67AC">
      <w:r w:rsidRPr="00AA67AC">
        <w:t>          B. Customers can buy things with a lot of mouse clicks.</w:t>
      </w:r>
    </w:p>
    <w:p w14:paraId="1BFEB2FC" w14:textId="77777777" w:rsidR="00AA67AC" w:rsidRPr="00AA67AC" w:rsidRDefault="00AA67AC" w:rsidP="00AA67AC">
      <w:r w:rsidRPr="00AA67AC">
        <w:t>          C. Customers don’t take time to bargain.</w:t>
      </w:r>
    </w:p>
    <w:p w14:paraId="15252A51" w14:textId="77777777" w:rsidR="00AA67AC" w:rsidRPr="00AA67AC" w:rsidRDefault="00AA67AC" w:rsidP="00AA67AC">
      <w:r w:rsidRPr="00AA67AC">
        <w:rPr>
          <w:b/>
          <w:bCs/>
        </w:rPr>
        <w:t>TASK 2. Complete the reading passage. Write ONE suitable word in each blank.</w:t>
      </w:r>
    </w:p>
    <w:p w14:paraId="4DD524D1" w14:textId="77777777" w:rsidR="00AA67AC" w:rsidRPr="00AA67AC" w:rsidRDefault="00AA67AC" w:rsidP="00AA67AC">
      <w:r w:rsidRPr="00AA67AC">
        <w:t>          Dwellers who live in urban areas in developing countries have to co-exist with many environmental issues frequently. Typically, they are forced to get acquainted with noise (1) ___________ that stems from heavy traffic flow, industrial buildings as well as annoying sounds of daily activities in the neighbourhood. This can lead to serious hearing loss and negative effects on people’s mental (2) ___________. In addition, the poor sewage system and littering are the two major contributors to directly spoiling the citizens’ quality of life and urban landscapes. In the rainy season, it might be a disaster (3) ___________ city streets are full of rubbish and water waste after pouring rain. Besides, smoke and exhaust fumes released (4) ___________ dozens of vehicles and factories result in air pollution in crowded residential areas. Furthermore, big cities are associated with the origin of new types of pollution (5) ___________ as light pollution and visual pollution, harming residents’ fitness and well-being.</w:t>
      </w:r>
    </w:p>
    <w:p w14:paraId="04F23308" w14:textId="77777777" w:rsidR="00AA67AC" w:rsidRPr="00AA67AC" w:rsidRDefault="00AA67AC" w:rsidP="00AA67AC">
      <w:r w:rsidRPr="00AA67AC">
        <w:rPr>
          <w:b/>
          <w:bCs/>
        </w:rPr>
        <w:t>III. WRITING</w:t>
      </w:r>
    </w:p>
    <w:p w14:paraId="5A9C69DC" w14:textId="77777777" w:rsidR="00AA67AC" w:rsidRPr="00AA67AC" w:rsidRDefault="00AA67AC" w:rsidP="00AA67AC">
      <w:r w:rsidRPr="00AA67AC">
        <w:rPr>
          <w:b/>
          <w:bCs/>
        </w:rPr>
        <w:t>TASK 1. For each question, complete the second sentence so that it means the same as the first. Use the word in brackets and do not change it. Write NO MORE THAN THREE WORDS.</w:t>
      </w:r>
    </w:p>
    <w:p w14:paraId="3D96005A" w14:textId="77777777" w:rsidR="00AA67AC" w:rsidRPr="00AA67AC" w:rsidRDefault="00AA67AC" w:rsidP="00AA67AC">
      <w:r w:rsidRPr="00AA67AC">
        <w:t>1. I will pick you up right after you get off the train.</w:t>
      </w:r>
    </w:p>
    <w:p w14:paraId="3E9857F5" w14:textId="77777777" w:rsidR="00AA67AC" w:rsidRPr="00AA67AC" w:rsidRDefault="00AA67AC" w:rsidP="00AA67AC">
      <w:r w:rsidRPr="00AA67AC">
        <w:t>I will pick you up ____________________ you get off the train. (SOON)</w:t>
      </w:r>
    </w:p>
    <w:p w14:paraId="757334FB" w14:textId="77777777" w:rsidR="00AA67AC" w:rsidRPr="00AA67AC" w:rsidRDefault="00AA67AC" w:rsidP="00AA67AC">
      <w:r w:rsidRPr="00AA67AC">
        <w:t>2. By supporting green products, you will reduce harm to the environment. </w:t>
      </w:r>
    </w:p>
    <w:p w14:paraId="5FC47F5C" w14:textId="77777777" w:rsidR="00AA67AC" w:rsidRPr="00AA67AC" w:rsidRDefault="00AA67AC" w:rsidP="00AA67AC">
      <w:r w:rsidRPr="00AA67AC">
        <w:t>____________________ green products, you will reduce harm to the environment. (SUPPORT)</w:t>
      </w:r>
    </w:p>
    <w:p w14:paraId="1056E822" w14:textId="77777777" w:rsidR="00AA67AC" w:rsidRPr="00AA67AC" w:rsidRDefault="00AA67AC" w:rsidP="00AA67AC">
      <w:r w:rsidRPr="00AA67AC">
        <w:t>3. The rich girl doesn’t often check price tags when buying brand-name clothes.</w:t>
      </w:r>
    </w:p>
    <w:p w14:paraId="71140F8E" w14:textId="77777777" w:rsidR="00AA67AC" w:rsidRPr="00AA67AC" w:rsidRDefault="00AA67AC" w:rsidP="00AA67AC">
      <w:r w:rsidRPr="00AA67AC">
        <w:t>The rich girl ____________________ price tags when buying brand-name clothes. (RARELY)</w:t>
      </w:r>
    </w:p>
    <w:p w14:paraId="29A5A510" w14:textId="77777777" w:rsidR="00AA67AC" w:rsidRPr="00AA67AC" w:rsidRDefault="00AA67AC" w:rsidP="00AA67AC">
      <w:r w:rsidRPr="00AA67AC">
        <w:t>4. During their dinner time, a flash flood swept through their house.</w:t>
      </w:r>
    </w:p>
    <w:p w14:paraId="52BA0EA2" w14:textId="77777777" w:rsidR="00AA67AC" w:rsidRPr="00AA67AC" w:rsidRDefault="00AA67AC" w:rsidP="00AA67AC">
      <w:r w:rsidRPr="00AA67AC">
        <w:lastRenderedPageBreak/>
        <w:t>____________________ having dinner, a flash flood swept through their house. (WHILE)</w:t>
      </w:r>
    </w:p>
    <w:p w14:paraId="46D0430E" w14:textId="77777777" w:rsidR="00AA67AC" w:rsidRPr="00AA67AC" w:rsidRDefault="00AA67AC" w:rsidP="00AA67AC">
      <w:r w:rsidRPr="00AA67AC">
        <w:t>5. There was heavy snow between 8 p.m. and 11 p.m. yesterday.</w:t>
      </w:r>
    </w:p>
    <w:p w14:paraId="3EA940A2" w14:textId="77777777" w:rsidR="00AA67AC" w:rsidRPr="00AA67AC" w:rsidRDefault="00AA67AC" w:rsidP="00AA67AC">
      <w:r w:rsidRPr="00AA67AC">
        <w:t>It ____________________ at 10 p.m. yesterday. (SNOWING)</w:t>
      </w:r>
    </w:p>
    <w:p w14:paraId="7E216ACD" w14:textId="77777777" w:rsidR="00AA67AC" w:rsidRPr="00AA67AC" w:rsidRDefault="00AA67AC" w:rsidP="00AA67AC">
      <w:r w:rsidRPr="00AA67AC">
        <w:rPr>
          <w:b/>
          <w:bCs/>
        </w:rPr>
        <w:t>TASK 2. Write a notice (80-100 words) for the Wildlife Club leader to invite students to attend a drawing competition on saving endangered species. </w:t>
      </w:r>
    </w:p>
    <w:p w14:paraId="630B4683" w14:textId="77777777" w:rsidR="00AA67AC" w:rsidRPr="00AA67AC" w:rsidRDefault="00AA67AC" w:rsidP="00AA67AC">
      <w:r w:rsidRPr="00AA67AC">
        <w:t>You can use the following questions as cues.</w:t>
      </w:r>
    </w:p>
    <w:p w14:paraId="429CFC29" w14:textId="77777777" w:rsidR="00AA67AC" w:rsidRPr="00AA67AC" w:rsidRDefault="00AA67AC" w:rsidP="00AA67AC">
      <w:r w:rsidRPr="00AA67AC">
        <w:t>- Who can participate in it?</w:t>
      </w:r>
    </w:p>
    <w:p w14:paraId="1B82924E" w14:textId="77777777" w:rsidR="00AA67AC" w:rsidRPr="00AA67AC" w:rsidRDefault="00AA67AC" w:rsidP="00AA67AC">
      <w:r w:rsidRPr="00AA67AC">
        <w:t>- When does the drawing competition happen?</w:t>
      </w:r>
    </w:p>
    <w:p w14:paraId="7B3372E7" w14:textId="77777777" w:rsidR="00AA67AC" w:rsidRPr="00AA67AC" w:rsidRDefault="00AA67AC" w:rsidP="00AA67AC">
      <w:r w:rsidRPr="00AA67AC">
        <w:t>- Where does the drawing competition happen?</w:t>
      </w:r>
    </w:p>
    <w:p w14:paraId="7FCC0D70" w14:textId="77777777" w:rsidR="00AA67AC" w:rsidRPr="00AA67AC" w:rsidRDefault="00AA67AC" w:rsidP="00AA67AC">
      <w:r w:rsidRPr="00AA67AC">
        <w:t>- What date is the registration deadline?</w:t>
      </w:r>
    </w:p>
    <w:p w14:paraId="522C75E7" w14:textId="77777777" w:rsidR="00AA67AC" w:rsidRPr="00AA67AC" w:rsidRDefault="00AA67AC" w:rsidP="00AA67AC">
      <w:r w:rsidRPr="00AA67AC">
        <w:t>- How can students contact to ask for further information?</w:t>
      </w:r>
    </w:p>
    <w:p w14:paraId="0EB3EE45" w14:textId="77777777" w:rsidR="00AA67AC" w:rsidRPr="00AA67AC" w:rsidRDefault="00AA67AC" w:rsidP="00AA67AC">
      <w:r w:rsidRPr="00AA67AC">
        <w:rPr>
          <w:b/>
          <w:bCs/>
        </w:rPr>
        <w:t>IV. LANGUAGE FOCUS</w:t>
      </w:r>
    </w:p>
    <w:p w14:paraId="27C88E41" w14:textId="77777777" w:rsidR="00AA67AC" w:rsidRPr="00AA67AC" w:rsidRDefault="00AA67AC" w:rsidP="00AA67AC">
      <w:r w:rsidRPr="00AA67AC">
        <w:rPr>
          <w:b/>
          <w:bCs/>
        </w:rPr>
        <w:t>TASK 1. Choose the word with a different way of pronunciation in the underlined part. Circle A, B, C, or D.</w:t>
      </w:r>
    </w:p>
    <w:p w14:paraId="54062E80" w14:textId="77777777" w:rsidR="00AA67AC" w:rsidRPr="00AA67AC" w:rsidRDefault="00AA67AC" w:rsidP="00AA67AC">
      <w:r w:rsidRPr="00AA67AC">
        <w:t>1.</w:t>
      </w:r>
    </w:p>
    <w:p w14:paraId="0C32CB01" w14:textId="77777777" w:rsidR="00AA67AC" w:rsidRPr="00AA67AC" w:rsidRDefault="00AA67AC" w:rsidP="00AA67AC">
      <w:r w:rsidRPr="00AA67AC">
        <w:t>A. hone</w:t>
      </w:r>
      <w:ins w:id="0" w:author="Unknown">
        <w:r w:rsidRPr="00AA67AC">
          <w:t>st</w:t>
        </w:r>
      </w:ins>
      <w:r w:rsidRPr="00AA67AC">
        <w:t>           </w:t>
      </w:r>
    </w:p>
    <w:p w14:paraId="13A2AB6D" w14:textId="77777777" w:rsidR="00AA67AC" w:rsidRPr="00AA67AC" w:rsidRDefault="00AA67AC" w:rsidP="00AA67AC">
      <w:r w:rsidRPr="00AA67AC">
        <w:t>B. out</w:t>
      </w:r>
      <w:ins w:id="1" w:author="Unknown">
        <w:r w:rsidRPr="00AA67AC">
          <w:t>st</w:t>
        </w:r>
      </w:ins>
      <w:r w:rsidRPr="00AA67AC">
        <w:t>and            </w:t>
      </w:r>
    </w:p>
    <w:p w14:paraId="629721B4" w14:textId="77777777" w:rsidR="00AA67AC" w:rsidRPr="00AA67AC" w:rsidRDefault="00AA67AC" w:rsidP="00AA67AC">
      <w:r w:rsidRPr="00AA67AC">
        <w:t>C. li</w:t>
      </w:r>
      <w:ins w:id="2" w:author="Unknown">
        <w:r w:rsidRPr="00AA67AC">
          <w:t>st</w:t>
        </w:r>
      </w:ins>
      <w:r w:rsidRPr="00AA67AC">
        <w:t>en                 </w:t>
      </w:r>
    </w:p>
    <w:p w14:paraId="5AF4DD91" w14:textId="77777777" w:rsidR="00AA67AC" w:rsidRPr="00AA67AC" w:rsidRDefault="00AA67AC" w:rsidP="00AA67AC">
      <w:r w:rsidRPr="00AA67AC">
        <w:t>D. </w:t>
      </w:r>
      <w:ins w:id="3" w:author="Unknown">
        <w:r w:rsidRPr="00AA67AC">
          <w:t>st</w:t>
        </w:r>
      </w:ins>
      <w:r w:rsidRPr="00AA67AC">
        <w:t>udent</w:t>
      </w:r>
    </w:p>
    <w:p w14:paraId="7EE4E215" w14:textId="77777777" w:rsidR="00AA67AC" w:rsidRPr="00AA67AC" w:rsidRDefault="00AA67AC" w:rsidP="00AA67AC">
      <w:r w:rsidRPr="00AA67AC">
        <w:t>2.</w:t>
      </w:r>
    </w:p>
    <w:p w14:paraId="2DC23ABD" w14:textId="77777777" w:rsidR="00AA67AC" w:rsidRPr="00AA67AC" w:rsidRDefault="00AA67AC" w:rsidP="00AA67AC">
      <w:r w:rsidRPr="00AA67AC">
        <w:t>A. ra</w:t>
      </w:r>
      <w:ins w:id="4" w:author="Unknown">
        <w:r w:rsidRPr="00AA67AC">
          <w:t>sp</w:t>
        </w:r>
      </w:ins>
      <w:r w:rsidRPr="00AA67AC">
        <w:t>berry       </w:t>
      </w:r>
    </w:p>
    <w:p w14:paraId="0F5428EC" w14:textId="77777777" w:rsidR="00AA67AC" w:rsidRPr="00AA67AC" w:rsidRDefault="00AA67AC" w:rsidP="00AA67AC">
      <w:r w:rsidRPr="00AA67AC">
        <w:t>B. res</w:t>
      </w:r>
      <w:ins w:id="5" w:author="Unknown">
        <w:r w:rsidRPr="00AA67AC">
          <w:t>sp</w:t>
        </w:r>
      </w:ins>
      <w:r w:rsidRPr="00AA67AC">
        <w:t>ect             </w:t>
      </w:r>
    </w:p>
    <w:p w14:paraId="2AB2AB6B" w14:textId="77777777" w:rsidR="00AA67AC" w:rsidRPr="00AA67AC" w:rsidRDefault="00AA67AC" w:rsidP="00AA67AC">
      <w:r w:rsidRPr="00AA67AC">
        <w:t>C. </w:t>
      </w:r>
      <w:ins w:id="6" w:author="Unknown">
        <w:r w:rsidRPr="00AA67AC">
          <w:t>sp</w:t>
        </w:r>
      </w:ins>
      <w:r w:rsidRPr="00AA67AC">
        <w:t>icy                 </w:t>
      </w:r>
    </w:p>
    <w:p w14:paraId="2366FEDD" w14:textId="77777777" w:rsidR="00AA67AC" w:rsidRPr="00AA67AC" w:rsidRDefault="00AA67AC" w:rsidP="00AA67AC">
      <w:r w:rsidRPr="00AA67AC">
        <w:t>D. e</w:t>
      </w:r>
      <w:ins w:id="7" w:author="Unknown">
        <w:r w:rsidRPr="00AA67AC">
          <w:t>sp</w:t>
        </w:r>
      </w:ins>
      <w:r w:rsidRPr="00AA67AC">
        <w:t>ecially</w:t>
      </w:r>
    </w:p>
    <w:p w14:paraId="414C39B4" w14:textId="77777777" w:rsidR="00AA67AC" w:rsidRPr="00AA67AC" w:rsidRDefault="00AA67AC" w:rsidP="00AA67AC">
      <w:r w:rsidRPr="00AA67AC">
        <w:rPr>
          <w:b/>
          <w:bCs/>
        </w:rPr>
        <w:t>TASK 2. Fill each blank with the correct form of the word in brackets.</w:t>
      </w:r>
    </w:p>
    <w:p w14:paraId="244E8AEE" w14:textId="77777777" w:rsidR="00AA67AC" w:rsidRPr="00AA67AC" w:rsidRDefault="00AA67AC" w:rsidP="00AA67AC">
      <w:r w:rsidRPr="00AA67AC">
        <w:t>1. After the tornado occurred, many people ___________ (lose) all their valuable property.</w:t>
      </w:r>
    </w:p>
    <w:p w14:paraId="74348C72" w14:textId="77777777" w:rsidR="00AA67AC" w:rsidRPr="00AA67AC" w:rsidRDefault="00AA67AC" w:rsidP="00AA67AC">
      <w:r w:rsidRPr="00AA67AC">
        <w:t>2. She often ___________ (sell) home-grown vegetables online when they are excessive.</w:t>
      </w:r>
    </w:p>
    <w:p w14:paraId="1EFCF644" w14:textId="77777777" w:rsidR="00AA67AC" w:rsidRPr="00AA67AC" w:rsidRDefault="00AA67AC" w:rsidP="00AA67AC">
      <w:r w:rsidRPr="00AA67AC">
        <w:lastRenderedPageBreak/>
        <w:t>3. ___________ you ___________ (travel) in Paris when I called you last week? - Yes, I was.</w:t>
      </w:r>
    </w:p>
    <w:p w14:paraId="69804420" w14:textId="77777777" w:rsidR="00AA67AC" w:rsidRPr="00AA67AC" w:rsidRDefault="00AA67AC" w:rsidP="00AA67AC">
      <w:r w:rsidRPr="00AA67AC">
        <w:t>4. According to his schedule, he ___________ (have) an important speech on Saturday.</w:t>
      </w:r>
    </w:p>
    <w:p w14:paraId="78C26D04" w14:textId="77777777" w:rsidR="00AA67AC" w:rsidRPr="00AA67AC" w:rsidRDefault="00AA67AC" w:rsidP="00AA67AC">
      <w:r w:rsidRPr="00AA67AC">
        <w:t>5. Don’t worry. I ___________ (take) a leave of absence for you tomorrow.</w:t>
      </w:r>
    </w:p>
    <w:p w14:paraId="55DD3A26" w14:textId="77777777" w:rsidR="00AA67AC" w:rsidRPr="00AA67AC" w:rsidRDefault="00AA67AC" w:rsidP="00AA67AC">
      <w:r w:rsidRPr="00AA67AC">
        <w:rPr>
          <w:b/>
          <w:bCs/>
        </w:rPr>
        <w:t>TASK 3. Choose the best option to complete each sentence. Circle A, B, C, or D.</w:t>
      </w:r>
    </w:p>
    <w:p w14:paraId="230C9BD9" w14:textId="77777777" w:rsidR="00AA67AC" w:rsidRPr="00AA67AC" w:rsidRDefault="00AA67AC" w:rsidP="00AA67AC">
      <w:r w:rsidRPr="00AA67AC">
        <w:t>1. The field trip to Con Dao National Park aims to ___________ the awareness of local students about environmental protection.</w:t>
      </w:r>
    </w:p>
    <w:p w14:paraId="35C397B8" w14:textId="77777777" w:rsidR="00AA67AC" w:rsidRPr="00AA67AC" w:rsidRDefault="00AA67AC" w:rsidP="00AA67AC">
      <w:r w:rsidRPr="00AA67AC">
        <w:t>A. contain              </w:t>
      </w:r>
    </w:p>
    <w:p w14:paraId="2BA0370D" w14:textId="77777777" w:rsidR="00AA67AC" w:rsidRPr="00AA67AC" w:rsidRDefault="00AA67AC" w:rsidP="00AA67AC">
      <w:r w:rsidRPr="00AA67AC">
        <w:t>B. rise                    </w:t>
      </w:r>
    </w:p>
    <w:p w14:paraId="3C6CB2F5" w14:textId="77777777" w:rsidR="00AA67AC" w:rsidRPr="00AA67AC" w:rsidRDefault="00AA67AC" w:rsidP="00AA67AC">
      <w:r w:rsidRPr="00AA67AC">
        <w:t>C. cover                 </w:t>
      </w:r>
    </w:p>
    <w:p w14:paraId="311A348D" w14:textId="77777777" w:rsidR="00AA67AC" w:rsidRPr="00AA67AC" w:rsidRDefault="00AA67AC" w:rsidP="00AA67AC">
      <w:r w:rsidRPr="00AA67AC">
        <w:t>D. raise</w:t>
      </w:r>
    </w:p>
    <w:p w14:paraId="555ECD01" w14:textId="77777777" w:rsidR="00AA67AC" w:rsidRPr="00AA67AC" w:rsidRDefault="00AA67AC" w:rsidP="00AA67AC">
      <w:r w:rsidRPr="00AA67AC">
        <w:t>2. In this shop, there is a wide ___________ of decorative products that customers can buy before Christmas.</w:t>
      </w:r>
    </w:p>
    <w:p w14:paraId="30EB79A7" w14:textId="77777777" w:rsidR="00AA67AC" w:rsidRPr="00AA67AC" w:rsidRDefault="00AA67AC" w:rsidP="00AA67AC">
      <w:r w:rsidRPr="00AA67AC">
        <w:t>A. range                </w:t>
      </w:r>
    </w:p>
    <w:p w14:paraId="54A6D0C9" w14:textId="77777777" w:rsidR="00AA67AC" w:rsidRPr="00AA67AC" w:rsidRDefault="00AA67AC" w:rsidP="00AA67AC">
      <w:r w:rsidRPr="00AA67AC">
        <w:t>B. sale                    </w:t>
      </w:r>
    </w:p>
    <w:p w14:paraId="1EA4960C" w14:textId="77777777" w:rsidR="00AA67AC" w:rsidRPr="00AA67AC" w:rsidRDefault="00AA67AC" w:rsidP="00AA67AC">
      <w:r w:rsidRPr="00AA67AC">
        <w:t>C. convenience      </w:t>
      </w:r>
    </w:p>
    <w:p w14:paraId="2B1D1AD5" w14:textId="77777777" w:rsidR="00AA67AC" w:rsidRPr="00AA67AC" w:rsidRDefault="00AA67AC" w:rsidP="00AA67AC">
      <w:r w:rsidRPr="00AA67AC">
        <w:t>D. access</w:t>
      </w:r>
    </w:p>
    <w:p w14:paraId="169B3A5E" w14:textId="77777777" w:rsidR="00AA67AC" w:rsidRPr="00AA67AC" w:rsidRDefault="00AA67AC" w:rsidP="00AA67AC">
      <w:r w:rsidRPr="00AA67AC">
        <w:t>3. She is ___________ aimlessly around the shops to enjoy the hustle and bustle of city life.</w:t>
      </w:r>
    </w:p>
    <w:p w14:paraId="5C1AEB95" w14:textId="77777777" w:rsidR="00AA67AC" w:rsidRPr="00AA67AC" w:rsidRDefault="00AA67AC" w:rsidP="00AA67AC">
      <w:r w:rsidRPr="00AA67AC">
        <w:t>A. complaining      </w:t>
      </w:r>
    </w:p>
    <w:p w14:paraId="0FCC9F41" w14:textId="77777777" w:rsidR="00AA67AC" w:rsidRPr="00AA67AC" w:rsidRDefault="00AA67AC" w:rsidP="00AA67AC">
      <w:r w:rsidRPr="00AA67AC">
        <w:t>B. offering             </w:t>
      </w:r>
    </w:p>
    <w:p w14:paraId="38063836" w14:textId="77777777" w:rsidR="00AA67AC" w:rsidRPr="00AA67AC" w:rsidRDefault="00AA67AC" w:rsidP="00AA67AC">
      <w:r w:rsidRPr="00AA67AC">
        <w:t>C. reducing            </w:t>
      </w:r>
    </w:p>
    <w:p w14:paraId="61A740EA" w14:textId="77777777" w:rsidR="00AA67AC" w:rsidRPr="00AA67AC" w:rsidRDefault="00AA67AC" w:rsidP="00AA67AC">
      <w:r w:rsidRPr="00AA67AC">
        <w:t>D. wandering</w:t>
      </w:r>
    </w:p>
    <w:p w14:paraId="68722DEB" w14:textId="77777777" w:rsidR="00AA67AC" w:rsidRPr="00AA67AC" w:rsidRDefault="00AA67AC" w:rsidP="00AA67AC">
      <w:r w:rsidRPr="00AA67AC">
        <w:t>4. When she was playing on the beach, she saw the ocean drain away suddenly causing her to think of an imminent ___________.</w:t>
      </w:r>
    </w:p>
    <w:p w14:paraId="7F587333" w14:textId="77777777" w:rsidR="00AA67AC" w:rsidRPr="00AA67AC" w:rsidRDefault="00AA67AC" w:rsidP="00AA67AC">
      <w:r w:rsidRPr="00AA67AC">
        <w:t>A. tornado             </w:t>
      </w:r>
    </w:p>
    <w:p w14:paraId="7F485BC4" w14:textId="77777777" w:rsidR="00AA67AC" w:rsidRPr="00AA67AC" w:rsidRDefault="00AA67AC" w:rsidP="00AA67AC">
      <w:r w:rsidRPr="00AA67AC">
        <w:t>B. tsunami             </w:t>
      </w:r>
    </w:p>
    <w:p w14:paraId="15F5724E" w14:textId="77777777" w:rsidR="00AA67AC" w:rsidRPr="00AA67AC" w:rsidRDefault="00AA67AC" w:rsidP="00AA67AC">
      <w:r w:rsidRPr="00AA67AC">
        <w:t>C. earthquake         </w:t>
      </w:r>
    </w:p>
    <w:p w14:paraId="042ED6CF" w14:textId="77777777" w:rsidR="00AA67AC" w:rsidRPr="00AA67AC" w:rsidRDefault="00AA67AC" w:rsidP="00AA67AC">
      <w:r w:rsidRPr="00AA67AC">
        <w:t>D. volcanic eruption</w:t>
      </w:r>
    </w:p>
    <w:p w14:paraId="13F366B8" w14:textId="77777777" w:rsidR="00AA67AC" w:rsidRPr="00AA67AC" w:rsidRDefault="00AA67AC" w:rsidP="00AA67AC">
      <w:r w:rsidRPr="00AA67AC">
        <w:lastRenderedPageBreak/>
        <w:t>5. It would be very hard to ___________ a natural disaster without the help of advanced technology.</w:t>
      </w:r>
    </w:p>
    <w:p w14:paraId="7BB85810" w14:textId="77777777" w:rsidR="00AA67AC" w:rsidRPr="00AA67AC" w:rsidRDefault="00AA67AC" w:rsidP="00AA67AC">
      <w:r w:rsidRPr="00AA67AC">
        <w:t>A. foretell              </w:t>
      </w:r>
    </w:p>
    <w:p w14:paraId="6A1758FE" w14:textId="77777777" w:rsidR="00AA67AC" w:rsidRPr="00AA67AC" w:rsidRDefault="00AA67AC" w:rsidP="00AA67AC">
      <w:r w:rsidRPr="00AA67AC">
        <w:t>B. predict               </w:t>
      </w:r>
    </w:p>
    <w:p w14:paraId="1CBDF9CB" w14:textId="77777777" w:rsidR="00AA67AC" w:rsidRPr="00AA67AC" w:rsidRDefault="00AA67AC" w:rsidP="00AA67AC">
      <w:r w:rsidRPr="00AA67AC">
        <w:t>C. imagine             </w:t>
      </w:r>
    </w:p>
    <w:p w14:paraId="3F249B57" w14:textId="77777777" w:rsidR="00AA67AC" w:rsidRPr="00AA67AC" w:rsidRDefault="00AA67AC" w:rsidP="00AA67AC">
      <w:r w:rsidRPr="00AA67AC">
        <w:t>D. concentrate</w:t>
      </w:r>
    </w:p>
    <w:p w14:paraId="7E5277F4" w14:textId="77777777" w:rsidR="00BB0F18" w:rsidRDefault="00BB0F18"/>
    <w:sectPr w:rsidR="00BB0F18" w:rsidSect="0087324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D2"/>
    <w:rsid w:val="0028799E"/>
    <w:rsid w:val="00602B41"/>
    <w:rsid w:val="0087324E"/>
    <w:rsid w:val="009F485F"/>
    <w:rsid w:val="00AA67AC"/>
    <w:rsid w:val="00BB0F18"/>
    <w:rsid w:val="00D03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CFDF9-959D-4EBB-A41E-08935E3F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1D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D031D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31D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031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31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31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31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1D2"/>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D031D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031D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031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31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31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31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3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1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031D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031D2"/>
    <w:pPr>
      <w:spacing w:before="160"/>
      <w:jc w:val="center"/>
    </w:pPr>
    <w:rPr>
      <w:i/>
      <w:iCs/>
      <w:color w:val="404040" w:themeColor="text1" w:themeTint="BF"/>
    </w:rPr>
  </w:style>
  <w:style w:type="character" w:customStyle="1" w:styleId="QuoteChar">
    <w:name w:val="Quote Char"/>
    <w:basedOn w:val="DefaultParagraphFont"/>
    <w:link w:val="Quote"/>
    <w:uiPriority w:val="29"/>
    <w:rsid w:val="00D031D2"/>
    <w:rPr>
      <w:i/>
      <w:iCs/>
      <w:color w:val="404040" w:themeColor="text1" w:themeTint="BF"/>
    </w:rPr>
  </w:style>
  <w:style w:type="paragraph" w:styleId="ListParagraph">
    <w:name w:val="List Paragraph"/>
    <w:basedOn w:val="Normal"/>
    <w:uiPriority w:val="34"/>
    <w:qFormat/>
    <w:rsid w:val="00D031D2"/>
    <w:pPr>
      <w:ind w:left="720"/>
      <w:contextualSpacing/>
    </w:pPr>
  </w:style>
  <w:style w:type="character" w:styleId="IntenseEmphasis">
    <w:name w:val="Intense Emphasis"/>
    <w:basedOn w:val="DefaultParagraphFont"/>
    <w:uiPriority w:val="21"/>
    <w:qFormat/>
    <w:rsid w:val="00D031D2"/>
    <w:rPr>
      <w:i/>
      <w:iCs/>
      <w:color w:val="2F5496" w:themeColor="accent1" w:themeShade="BF"/>
    </w:rPr>
  </w:style>
  <w:style w:type="paragraph" w:styleId="IntenseQuote">
    <w:name w:val="Intense Quote"/>
    <w:basedOn w:val="Normal"/>
    <w:next w:val="Normal"/>
    <w:link w:val="IntenseQuoteChar"/>
    <w:uiPriority w:val="30"/>
    <w:qFormat/>
    <w:rsid w:val="00D03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1D2"/>
    <w:rPr>
      <w:i/>
      <w:iCs/>
      <w:color w:val="2F5496" w:themeColor="accent1" w:themeShade="BF"/>
    </w:rPr>
  </w:style>
  <w:style w:type="character" w:styleId="IntenseReference">
    <w:name w:val="Intense Reference"/>
    <w:basedOn w:val="DefaultParagraphFont"/>
    <w:uiPriority w:val="32"/>
    <w:qFormat/>
    <w:rsid w:val="00D031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41338">
      <w:bodyDiv w:val="1"/>
      <w:marLeft w:val="0"/>
      <w:marRight w:val="0"/>
      <w:marTop w:val="0"/>
      <w:marBottom w:val="0"/>
      <w:divBdr>
        <w:top w:val="none" w:sz="0" w:space="0" w:color="auto"/>
        <w:left w:val="none" w:sz="0" w:space="0" w:color="auto"/>
        <w:bottom w:val="none" w:sz="0" w:space="0" w:color="auto"/>
        <w:right w:val="none" w:sz="0" w:space="0" w:color="auto"/>
      </w:divBdr>
    </w:div>
    <w:div w:id="12531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Suong Nguyen</dc:creator>
  <cp:keywords/>
  <dc:description/>
  <cp:lastModifiedBy>Hue Suong Nguyen</cp:lastModifiedBy>
  <cp:revision>2</cp:revision>
  <dcterms:created xsi:type="dcterms:W3CDTF">2025-03-12T13:39:00Z</dcterms:created>
  <dcterms:modified xsi:type="dcterms:W3CDTF">2025-03-12T13:39:00Z</dcterms:modified>
</cp:coreProperties>
</file>